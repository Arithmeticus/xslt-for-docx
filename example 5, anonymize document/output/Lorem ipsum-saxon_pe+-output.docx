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963D0" w14:textId="77777777" w:rsidR="00492D2B" w:rsidRDefault="00492D2B" w:rsidP="00492D2B">
      <w:pPr>
        <w:pStyle w:val="Heading1"/>
      </w:pPr>
      <w:r>
        <w:t>Lorem ipsum</w:t>
      </w:r>
    </w:p>
    <w:p w14:paraId="124703BF" w14:textId="263E7811" w:rsidR="00492D2B" w:rsidRDefault="00492D2B" w:rsidP="00492D2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commentRangeStart w:id="0"/>
      <w:proofErr w:type="spellStart"/>
      <w:r>
        <w:t>elit</w:t>
      </w:r>
      <w:proofErr w:type="spellEnd"/>
      <w:r>
        <w:t xml:space="preserve">, </w:t>
      </w:r>
      <w:commentRangeStart w:id="1"/>
      <w:commentRangeStart w:id="2"/>
      <w:commentRangeStart w:id="3"/>
      <w:proofErr w:type="spellStart"/>
      <w:r>
        <w:t>sed</w:t>
      </w:r>
      <w:proofErr w:type="spellEnd"/>
      <w:r>
        <w:t xml:space="preserve"> </w:t>
      </w:r>
      <w:commentRangeEnd w:id="0"/>
      <w:r w:rsidR="001A0223">
        <w:rPr>
          <w:rStyle w:val="CommentReference"/>
        </w:rPr>
        <w:commentReference w:id="0"/>
      </w:r>
      <w:r>
        <w:t xml:space="preserve">do </w:t>
      </w:r>
      <w:proofErr w:type="spellStart"/>
      <w:r>
        <w:t>eius</w:t>
      </w:r>
      <w:proofErr w:type="spellEnd"/>
      <w:del w:id="4" w:author="author_1" w:date="2019-10-31T00:13:00Z">
        <w:r w:rsidDel="0059447D">
          <w:delText>mod</w:delText>
        </w:r>
      </w:del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porta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commentRangeStart w:id="5"/>
      <w:proofErr w:type="spellStart"/>
      <w:r>
        <w:t>laoreet</w:t>
      </w:r>
      <w:proofErr w:type="spellEnd"/>
      <w:r>
        <w:t xml:space="preserve"> </w:t>
      </w:r>
      <w:commentRangeEnd w:id="5"/>
      <w:r w:rsidR="001A0223">
        <w:rPr>
          <w:rStyle w:val="CommentReference"/>
        </w:rPr>
        <w:commentReference w:id="5"/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quam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ins w:id="6" w:author="author_1" w:date="2019-10-31T00:15:00Z">
        <w:r w:rsidR="0059447D">
          <w:t>det</w:t>
        </w:r>
        <w:proofErr w:type="spellEnd"/>
        <w:r w:rsidR="0059447D">
          <w:t xml:space="preserve">, </w:t>
        </w:r>
      </w:ins>
      <w:del w:id="7" w:author="author_1" w:date="2019-10-31T00:15:00Z">
        <w:r w:rsidDel="0059447D">
          <w:delText xml:space="preserve">vel. </w:delText>
        </w:r>
        <w:bookmarkStart w:id="8" w:name="_GoBack"/>
        <w:bookmarkEnd w:id="8"/>
        <w:r w:rsidDel="0059447D">
          <w:delText>Q</w:delText>
        </w:r>
      </w:del>
      <w:proofErr w:type="spellStart"/>
      <w:ins w:id="9" w:author="author_1" w:date="2019-10-31T00:15:00Z">
        <w:r w:rsidR="0059447D">
          <w:t>q</w:t>
        </w:r>
      </w:ins>
      <w:r>
        <w:t>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del w:id="10" w:author="author_1" w:date="2019-10-31T00:14:00Z">
        <w:r w:rsidDel="0059447D">
          <w:delText xml:space="preserve">lobortis </w:delText>
        </w:r>
      </w:del>
      <w:proofErr w:type="spellStart"/>
      <w:ins w:id="11" w:author="author_1" w:date="2019-10-31T00:14:00Z">
        <w:r w:rsidR="0059447D">
          <w:t>vitiis</w:t>
        </w:r>
        <w:proofErr w:type="spellEnd"/>
        <w:r w:rsidR="0059447D">
          <w:t xml:space="preserve"> </w:t>
        </w:r>
      </w:ins>
      <w:proofErr w:type="spellStart"/>
      <w:r>
        <w:t>scelerisque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dui </w:t>
      </w:r>
      <w:proofErr w:type="spellStart"/>
      <w:r>
        <w:t>faucibus</w:t>
      </w:r>
      <w:proofErr w:type="spellEnd"/>
      <w:r>
        <w:t xml:space="preserve"> </w:t>
      </w:r>
      <w:commentRangeEnd w:id="1"/>
      <w:r w:rsidR="00E12D8E">
        <w:rPr>
          <w:rStyle w:val="CommentReference"/>
        </w:rPr>
        <w:commentReference w:id="1"/>
      </w:r>
      <w:commentRangeEnd w:id="2"/>
      <w:r w:rsidR="001A0223">
        <w:rPr>
          <w:rStyle w:val="CommentReference"/>
        </w:rPr>
        <w:commentReference w:id="2"/>
      </w:r>
      <w:commentRangeEnd w:id="3"/>
      <w:r w:rsidR="000136EF">
        <w:rPr>
          <w:rStyle w:val="CommentReference"/>
        </w:rPr>
        <w:commentReference w:id="3"/>
      </w:r>
      <w:r>
        <w:t xml:space="preserve">in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ipsum. Leo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Massa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integer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a.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ipsum.</w:t>
      </w:r>
    </w:p>
    <w:p w14:paraId="4967806A" w14:textId="77777777" w:rsidR="00492D2B" w:rsidRDefault="00492D2B" w:rsidP="00492D2B">
      <w:r>
        <w:tab/>
        <w:t xml:space="preserve">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commentRangeStart w:id="12"/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commentRangeEnd w:id="12"/>
      <w:r w:rsidR="00E12D8E">
        <w:rPr>
          <w:rStyle w:val="CommentReference"/>
        </w:rPr>
        <w:commentReference w:id="12"/>
      </w:r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Nunc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elementum</w:t>
      </w:r>
      <w:proofErr w:type="spellEnd"/>
      <w:r>
        <w:t xml:space="preserve">. Tempus quam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vitae. </w:t>
      </w:r>
      <w:commentRangeStart w:id="13"/>
      <w:proofErr w:type="spellStart"/>
      <w:r>
        <w:t>Adipiscing</w:t>
      </w:r>
      <w:proofErr w:type="spellEnd"/>
      <w:r>
        <w:t xml:space="preserve"> </w:t>
      </w:r>
      <w:commentRangeEnd w:id="13"/>
      <w:r w:rsidR="001A0223">
        <w:rPr>
          <w:rStyle w:val="CommentReference"/>
        </w:rPr>
        <w:commentReference w:id="13"/>
      </w:r>
      <w:r>
        <w:t xml:space="preserve">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Vitae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Quam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quam.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</w:t>
      </w:r>
      <w:proofErr w:type="spellStart"/>
      <w:r>
        <w:t>Turpis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proofErr w:type="gramStart"/>
      <w:r>
        <w:t>purus</w:t>
      </w:r>
      <w:proofErr w:type="spellEnd"/>
      <w:proofErr w:type="gramEnd"/>
      <w:r>
        <w:t xml:space="preserve"> non </w:t>
      </w:r>
      <w:proofErr w:type="spellStart"/>
      <w:r>
        <w:t>enim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urna</w:t>
      </w:r>
      <w:proofErr w:type="spellEnd"/>
      <w:r>
        <w:t xml:space="preserve"> </w:t>
      </w:r>
      <w:proofErr w:type="gramStart"/>
      <w:r>
        <w:t>et</w:t>
      </w:r>
      <w:proofErr w:type="gramEnd"/>
      <w:r>
        <w:t>.</w:t>
      </w:r>
    </w:p>
    <w:p w14:paraId="22B64E08" w14:textId="77777777" w:rsidR="00492D2B" w:rsidRDefault="00492D2B" w:rsidP="00492D2B">
      <w:r>
        <w:tab/>
        <w:t xml:space="preserve">Quam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lacus </w:t>
      </w:r>
      <w:proofErr w:type="spellStart"/>
      <w:r>
        <w:t>laoreet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. Id </w:t>
      </w:r>
      <w:proofErr w:type="spellStart"/>
      <w:proofErr w:type="gramStart"/>
      <w:r>
        <w:t>leo</w:t>
      </w:r>
      <w:proofErr w:type="spellEnd"/>
      <w:proofErr w:type="gram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sed. Vitae tempus quam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</w:p>
    <w:p w14:paraId="46DC557C" w14:textId="77777777" w:rsidR="00492D2B" w:rsidRDefault="00492D2B" w:rsidP="00492D2B">
      <w:r>
        <w:tab/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Convallis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lacus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placerat</w:t>
      </w:r>
      <w:proofErr w:type="spellEnd"/>
      <w:r>
        <w:t xml:space="preserve"> in.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tortor</w:t>
      </w:r>
      <w:proofErr w:type="spellEnd"/>
      <w:r>
        <w:t xml:space="preserve"> at.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ut.</w:t>
      </w:r>
      <w:proofErr w:type="spellEnd"/>
    </w:p>
    <w:p w14:paraId="0DC841F4" w14:textId="77777777" w:rsidR="00464894" w:rsidRDefault="00492D2B" w:rsidP="00492D2B">
      <w:r>
        <w:tab/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.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integer vitae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in. </w:t>
      </w:r>
      <w:proofErr w:type="gramStart"/>
      <w:r>
        <w:t>Et</w:t>
      </w:r>
      <w:proofErr w:type="gram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quam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lastRenderedPageBreak/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Massa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id.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Massa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donec</w:t>
      </w:r>
      <w:proofErr w:type="spellEnd"/>
      <w:r>
        <w:t>.</w:t>
      </w:r>
    </w:p>
    <w:sectPr w:rsidR="0046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_2" w:date="2019-10-30T05:52:00Z" w:initials="A2">
    <w:p w14:paraId="4B2ECB84" w14:textId="65C10849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use of commas throughout</w:t>
      </w:r>
    </w:p>
  </w:comment>
  <w:comment w:id="5" w:author="author_2" w:date="2019-10-30T05:51:00Z" w:initials="A2">
    <w:p w14:paraId="37EE2019" w14:textId="7DE00D18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spelling</w:t>
      </w:r>
    </w:p>
  </w:comment>
  <w:comment w:id="1" w:author="author_1" w:date="2019-10-30T05:44:00Z" w:initials="A1">
    <w:p w14:paraId="3F7713E7" w14:textId="77777777" w:rsidR="00E12D8E" w:rsidRDefault="00E12D8E">
      <w:pPr>
        <w:pStyle w:val="CommentText"/>
      </w:pPr>
      <w:r>
        <w:rPr>
          <w:rStyle w:val="CommentReference"/>
        </w:rPr>
        <w:annotationRef/>
      </w:r>
      <w:r>
        <w:t>This makes no sense</w:t>
      </w:r>
    </w:p>
  </w:comment>
  <w:comment w:id="2" w:author="author_2" w:date="2019-10-30T05:52:00Z" w:initials="A2">
    <w:p w14:paraId="3967BD4C" w14:textId="39B9E725" w:rsidR="001A0223" w:rsidRDefault="001A0223">
      <w:pPr>
        <w:pStyle w:val="CommentText"/>
      </w:pPr>
      <w:r>
        <w:rPr>
          <w:rStyle w:val="CommentReference"/>
        </w:rPr>
        <w:annotationRef/>
      </w:r>
      <w:r>
        <w:t>I tend to agree.</w:t>
      </w:r>
    </w:p>
  </w:comment>
  <w:comment w:id="3" w:author="author_1" w:date="2019-10-30T06:04:00Z" w:initials="A1">
    <w:p w14:paraId="1345F897" w14:textId="09B9302C" w:rsidR="000136EF" w:rsidRDefault="000136EF">
      <w:pPr>
        <w:pStyle w:val="CommentText"/>
      </w:pPr>
      <w:r>
        <w:rPr>
          <w:rStyle w:val="CommentReference"/>
        </w:rPr>
        <w:annotationRef/>
      </w:r>
      <w:r>
        <w:t>Perhaps we should inform the author.</w:t>
      </w:r>
    </w:p>
  </w:comment>
  <w:comment w:id="12" w:author="author_1" w:date="2019-10-30T05:44:00Z" w:initials="A1">
    <w:p w14:paraId="56435D1C" w14:textId="77777777" w:rsidR="00E12D8E" w:rsidRDefault="00E12D8E">
      <w:pPr>
        <w:pStyle w:val="CommentText"/>
      </w:pPr>
      <w:r>
        <w:rPr>
          <w:rStyle w:val="CommentReference"/>
        </w:rPr>
        <w:annotationRef/>
      </w:r>
      <w:r>
        <w:t>Would you please expand on this point?</w:t>
      </w:r>
    </w:p>
  </w:comment>
  <w:comment w:id="13" w:author="author_2" w:date="2019-10-30T05:48:00Z" w:initials="A2">
    <w:p w14:paraId="4CABC462" w14:textId="30E763D8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spelling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2ECB84" w15:done="0"/>
  <w15:commentEx w15:paraId="37EE2019" w15:done="0"/>
  <w15:commentEx w15:paraId="3F7713E7" w15:done="0"/>
  <w15:commentEx w15:paraId="3967BD4C" w15:done="0"/>
  <w15:commentEx w15:paraId="1345F897" w15:paraIdParent="3967BD4C" w15:done="0"/>
  <w15:commentEx w15:paraId="56435D1C" w15:done="0"/>
  <w15:commentEx w15:paraId="4CABC4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2B"/>
    <w:rsid w:val="000136EF"/>
    <w:rsid w:val="001A0223"/>
    <w:rsid w:val="00464894"/>
    <w:rsid w:val="00492D2B"/>
    <w:rsid w:val="0059447D"/>
    <w:rsid w:val="00B82A3C"/>
    <w:rsid w:val="00E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102"/>
  <w15:docId w15:val="{939B6FA1-E1E9-4ACC-8B8F-15AF6E76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2D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D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D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author_1</dc:creator>
  <cp:keywords/>
  <dc:description/>
  <cp:lastModifiedBy>author_1</cp:lastModifiedBy>
  <cp:revision>5</cp:revision>
  <dcterms:created xsi:type="dcterms:W3CDTF">2019-10-30T09:39:00Z</dcterms:created>
  <dcterms:modified xsi:type="dcterms:W3CDTF">2019-10-31T04:15:00Z</dcterms:modified>
</cp:coreProperties>
</file>